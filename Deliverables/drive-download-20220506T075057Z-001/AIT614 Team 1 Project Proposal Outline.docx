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Outline</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Zeigler, Suchada Hapikul, Ewin Hong, Neethu Battula, Sagar Deepakgiri Goswami</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is a skeletal form for the proposal meant to outline ideas for the document, not the fully fleshed out proposal itself</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 Page</w:t>
      </w:r>
    </w:p>
    <w:p w:rsidR="00000000" w:rsidDel="00000000" w:rsidP="00000000" w:rsidRDefault="00000000" w:rsidRPr="00000000" w14:paraId="00000005">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06">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Title</w:t>
      </w:r>
    </w:p>
    <w:p w:rsidR="00000000" w:rsidDel="00000000" w:rsidP="00000000" w:rsidRDefault="00000000" w:rsidRPr="00000000" w14:paraId="00000007">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Name(s) &amp; Team #</w:t>
      </w:r>
    </w:p>
    <w:p w:rsidR="00000000" w:rsidDel="00000000" w:rsidP="00000000" w:rsidRDefault="00000000" w:rsidRPr="00000000" w14:paraId="00000008">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Project Advisor/Professor’s Name(s) </w:t>
      </w:r>
    </w:p>
    <w:p w:rsidR="00000000" w:rsidDel="00000000" w:rsidP="00000000" w:rsidRDefault="00000000" w:rsidRPr="00000000" w14:paraId="00000009">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Name, Course Number and Name </w:t>
      </w:r>
    </w:p>
    <w:p w:rsidR="00000000" w:rsidDel="00000000" w:rsidP="00000000" w:rsidRDefault="00000000" w:rsidRPr="00000000" w14:paraId="0000000A">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rtl w:val="0"/>
        </w:rPr>
        <w:tab/>
        <w:tab/>
        <w:tab/>
        <w:tab/>
        <w:tab/>
        <w:t xml:space="preserve"> </w:t>
        <w:tab/>
        <w:tab/>
        <w:tab/>
        <w:tab/>
      </w:r>
      <w:r w:rsidDel="00000000" w:rsidR="00000000" w:rsidRPr="00000000">
        <w:rPr>
          <w:rtl w:val="0"/>
        </w:rPr>
      </w:r>
    </w:p>
    <w:p w:rsidR="00000000" w:rsidDel="00000000" w:rsidP="00000000" w:rsidRDefault="00000000" w:rsidRPr="00000000" w14:paraId="0000000B">
      <w:pPr>
        <w:numPr>
          <w:ilvl w:val="0"/>
          <w:numId w:val="6"/>
        </w:numPr>
        <w:spacing w:line="360" w:lineRule="auto"/>
        <w:ind w:left="720" w:hanging="360"/>
        <w:rPr>
          <w:u w:val="none"/>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t xml:space="preserve">(Cross)</w:t>
      </w:r>
    </w:p>
    <w:p w:rsidR="00000000" w:rsidDel="00000000" w:rsidP="00000000" w:rsidRDefault="00000000" w:rsidRPr="00000000" w14:paraId="0000000E">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Briefly explain the project and its scope, motivation </w:t>
      </w:r>
    </w:p>
    <w:p w:rsidR="00000000" w:rsidDel="00000000" w:rsidP="00000000" w:rsidRDefault="00000000" w:rsidRPr="00000000" w14:paraId="0000000F">
      <w:pPr>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Explanation: Analyze traffic records to create a model to predict what day(s) experience the most traffic</w:t>
      </w:r>
    </w:p>
    <w:p w:rsidR="00000000" w:rsidDel="00000000" w:rsidP="00000000" w:rsidRDefault="00000000" w:rsidRPr="00000000" w14:paraId="00000010">
      <w:pPr>
        <w:numPr>
          <w:ilvl w:val="2"/>
          <w:numId w:val="10"/>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Additionally: Future Considerations: Geospatial analysis, see where most of the traffic is (regions)</w:t>
      </w:r>
    </w:p>
    <w:p w:rsidR="00000000" w:rsidDel="00000000" w:rsidP="00000000" w:rsidRDefault="00000000" w:rsidRPr="00000000" w14:paraId="00000011">
      <w:pPr>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 New York City, 2017 to present</w:t>
      </w:r>
    </w:p>
    <w:p w:rsidR="00000000" w:rsidDel="00000000" w:rsidP="00000000" w:rsidRDefault="00000000" w:rsidRPr="00000000" w14:paraId="00000012">
      <w:pPr>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Motivation: Help give suggestions to better infrastructure of NYC to improve driver and pedestrian safety along with improving satisfaction with transportation (public or personal) due to improvements in time (reduction) and ease of access. Advocate for public policy makers to refine infrastructure. </w:t>
      </w:r>
    </w:p>
    <w:p w:rsidR="00000000" w:rsidDel="00000000" w:rsidP="00000000" w:rsidRDefault="00000000" w:rsidRPr="00000000" w14:paraId="00000013">
      <w:pPr>
        <w:numPr>
          <w:ilvl w:val="2"/>
          <w:numId w:val="10"/>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at specific points of congestion to help with this</w:t>
      </w:r>
    </w:p>
    <w:p w:rsidR="00000000" w:rsidDel="00000000" w:rsidP="00000000" w:rsidRDefault="00000000" w:rsidRPr="00000000" w14:paraId="00000014">
      <w:pPr>
        <w:numPr>
          <w:ilvl w:val="2"/>
          <w:numId w:val="10"/>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people within a certain area use public transport</w:t>
      </w:r>
    </w:p>
    <w:p w:rsidR="00000000" w:rsidDel="00000000" w:rsidP="00000000" w:rsidRDefault="00000000" w:rsidRPr="00000000" w14:paraId="00000015">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give some backgrounds and/or related work </w:t>
      </w:r>
    </w:p>
    <w:p w:rsidR="00000000" w:rsidDel="00000000" w:rsidP="00000000" w:rsidRDefault="00000000" w:rsidRPr="00000000" w14:paraId="00000016">
      <w:pPr>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reference articles from Fon</w:t>
      </w:r>
    </w:p>
    <w:p w:rsidR="00000000" w:rsidDel="00000000" w:rsidP="00000000" w:rsidRDefault="00000000" w:rsidRPr="00000000" w14:paraId="00000017">
      <w:pPr>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Reference Articles you may have here: </w:t>
      </w:r>
    </w:p>
    <w:p w:rsidR="00000000" w:rsidDel="00000000" w:rsidP="00000000" w:rsidRDefault="00000000" w:rsidRPr="00000000" w14:paraId="00000018">
      <w:pPr>
        <w:numPr>
          <w:ilvl w:val="2"/>
          <w:numId w:val="10"/>
        </w:numPr>
        <w:spacing w:line="360" w:lineRule="auto"/>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i w:val="1"/>
          <w:color w:val="38761d"/>
          <w:sz w:val="24"/>
          <w:szCs w:val="24"/>
        </w:rPr>
      </w:pPr>
      <w:r w:rsidDel="00000000" w:rsidR="00000000" w:rsidRPr="00000000">
        <w:rPr>
          <w:rFonts w:ascii="Times New Roman" w:cs="Times New Roman" w:eastAsia="Times New Roman" w:hAnsi="Times New Roman"/>
          <w:b w:val="1"/>
          <w:i w:val="1"/>
          <w:color w:val="38761d"/>
          <w:sz w:val="24"/>
          <w:szCs w:val="24"/>
          <w:rtl w:val="0"/>
        </w:rPr>
        <w:t xml:space="preserve">(Hi team, Please review these related works…… -Fon-)</w:t>
      </w:r>
    </w:p>
    <w:p w:rsidR="00000000" w:rsidDel="00000000" w:rsidP="00000000" w:rsidRDefault="00000000" w:rsidRPr="00000000" w14:paraId="0000001B">
      <w:pPr>
        <w:spacing w:line="36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In recent years, many </w:t>
      </w:r>
      <w:ins w:author="Cross Zeigler" w:id="0" w:date="2022-03-19T15:51:23Z">
        <w:r w:rsidDel="00000000" w:rsidR="00000000" w:rsidRPr="00000000">
          <w:rPr>
            <w:rFonts w:ascii="Times New Roman" w:cs="Times New Roman" w:eastAsia="Times New Roman" w:hAnsi="Times New Roman"/>
            <w:color w:val="38761d"/>
            <w:sz w:val="24"/>
            <w:szCs w:val="24"/>
            <w:rtl w:val="0"/>
          </w:rPr>
          <w:t xml:space="preserve">researchers</w:t>
        </w:r>
      </w:ins>
      <w:del w:author="Cross Zeigler" w:id="0" w:date="2022-03-19T15:51:23Z">
        <w:r w:rsidDel="00000000" w:rsidR="00000000" w:rsidRPr="00000000">
          <w:rPr>
            <w:rFonts w:ascii="Times New Roman" w:cs="Times New Roman" w:eastAsia="Times New Roman" w:hAnsi="Times New Roman"/>
            <w:color w:val="38761d"/>
            <w:sz w:val="24"/>
            <w:szCs w:val="24"/>
            <w:rtl w:val="0"/>
          </w:rPr>
          <w:delText xml:space="preserve">researches</w:delText>
        </w:r>
      </w:del>
      <w:r w:rsidDel="00000000" w:rsidR="00000000" w:rsidRPr="00000000">
        <w:rPr>
          <w:rFonts w:ascii="Times New Roman" w:cs="Times New Roman" w:eastAsia="Times New Roman" w:hAnsi="Times New Roman"/>
          <w:color w:val="38761d"/>
          <w:sz w:val="24"/>
          <w:szCs w:val="24"/>
          <w:rtl w:val="0"/>
        </w:rPr>
        <w:t xml:space="preserve"> have been studying </w:t>
      </w:r>
      <w:del w:author="Cross Zeigler" w:id="1" w:date="2022-03-19T15:51:35Z">
        <w:r w:rsidDel="00000000" w:rsidR="00000000" w:rsidRPr="00000000">
          <w:rPr>
            <w:rFonts w:ascii="Times New Roman" w:cs="Times New Roman" w:eastAsia="Times New Roman" w:hAnsi="Times New Roman"/>
            <w:color w:val="38761d"/>
            <w:sz w:val="24"/>
            <w:szCs w:val="24"/>
            <w:rtl w:val="0"/>
          </w:rPr>
          <w:delText xml:space="preserve">on </w:delText>
        </w:r>
      </w:del>
      <w:r w:rsidDel="00000000" w:rsidR="00000000" w:rsidRPr="00000000">
        <w:rPr>
          <w:rFonts w:ascii="Times New Roman" w:cs="Times New Roman" w:eastAsia="Times New Roman" w:hAnsi="Times New Roman"/>
          <w:color w:val="38761d"/>
          <w:sz w:val="24"/>
          <w:szCs w:val="24"/>
          <w:rtl w:val="0"/>
        </w:rPr>
        <w:t xml:space="preserve">the use of Big Data analytics and machine learning to support the analysis of large amounts of data. Machine learning models can predict traffic situations in advance effectively (Nibareke, T., &amp; Laassiri, J., 2020). Vasudevan et al. (2016) presented a technical approach that combined Apache Spark’s open-source data analytics and machine learning techniques to predict traffic flow </w:t>
      </w:r>
      <w:ins w:author="Cross Zeigler" w:id="2" w:date="2022-03-19T15:53:02Z">
        <w:r w:rsidDel="00000000" w:rsidR="00000000" w:rsidRPr="00000000">
          <w:rPr>
            <w:rFonts w:ascii="Times New Roman" w:cs="Times New Roman" w:eastAsia="Times New Roman" w:hAnsi="Times New Roman"/>
            <w:color w:val="38761d"/>
            <w:sz w:val="24"/>
            <w:szCs w:val="24"/>
            <w:rtl w:val="0"/>
          </w:rPr>
          <w:t xml:space="preserve">patterns</w:t>
        </w:r>
      </w:ins>
      <w:del w:author="Cross Zeigler" w:id="2" w:date="2022-03-19T15:53:02Z">
        <w:r w:rsidDel="00000000" w:rsidR="00000000" w:rsidRPr="00000000">
          <w:rPr>
            <w:rFonts w:ascii="Times New Roman" w:cs="Times New Roman" w:eastAsia="Times New Roman" w:hAnsi="Times New Roman"/>
            <w:color w:val="38761d"/>
            <w:sz w:val="24"/>
            <w:szCs w:val="24"/>
            <w:rtl w:val="0"/>
          </w:rPr>
          <w:delText xml:space="preserve">regimes</w:delText>
        </w:r>
      </w:del>
      <w:r w:rsidDel="00000000" w:rsidR="00000000" w:rsidRPr="00000000">
        <w:rPr>
          <w:rFonts w:ascii="Times New Roman" w:cs="Times New Roman" w:eastAsia="Times New Roman" w:hAnsi="Times New Roman"/>
          <w:color w:val="38761d"/>
          <w:sz w:val="24"/>
          <w:szCs w:val="24"/>
          <w:rtl w:val="0"/>
        </w:rPr>
        <w:t xml:space="preserve"> using simulated connected vehicle messages. They reported that connected vehicle data can be processed rapidly using Big Data analytics to generate precise predictions of traffic flow regimes (Vasudevan, M., 2016). Hofleitner et al (2012) used</w:t>
      </w:r>
      <w:ins w:author="Cross Zeigler" w:id="3" w:date="2022-03-19T15:55:05Z">
        <w:r w:rsidDel="00000000" w:rsidR="00000000" w:rsidRPr="00000000">
          <w:rPr>
            <w:rFonts w:ascii="Times New Roman" w:cs="Times New Roman" w:eastAsia="Times New Roman" w:hAnsi="Times New Roman"/>
            <w:color w:val="38761d"/>
            <w:sz w:val="24"/>
            <w:szCs w:val="24"/>
            <w:rtl w:val="0"/>
          </w:rPr>
          <w:t xml:space="preserve"> a</w:t>
        </w:r>
      </w:ins>
      <w:r w:rsidDel="00000000" w:rsidR="00000000" w:rsidRPr="00000000">
        <w:rPr>
          <w:rFonts w:ascii="Times New Roman" w:cs="Times New Roman" w:eastAsia="Times New Roman" w:hAnsi="Times New Roman"/>
          <w:color w:val="38761d"/>
          <w:sz w:val="24"/>
          <w:szCs w:val="24"/>
          <w:rtl w:val="0"/>
        </w:rPr>
        <w:t xml:space="preserve"> machine learning framework to examine static parameters of the roadways and created forecast travel times through the arterial network using traffic flow theory principles consistent with the physics of traffic (Hofleitner, A., Herring, R., &amp; Bayen, A., 2012). The machine learning technologies are used </w:t>
      </w:r>
      <w:ins w:author="Cross Zeigler" w:id="4" w:date="2022-03-19T15:55:36Z">
        <w:r w:rsidDel="00000000" w:rsidR="00000000" w:rsidRPr="00000000">
          <w:rPr>
            <w:rFonts w:ascii="Times New Roman" w:cs="Times New Roman" w:eastAsia="Times New Roman" w:hAnsi="Times New Roman"/>
            <w:color w:val="38761d"/>
            <w:sz w:val="24"/>
            <w:szCs w:val="24"/>
            <w:rtl w:val="0"/>
          </w:rPr>
          <w:t xml:space="preserve">in the</w:t>
        </w:r>
      </w:ins>
      <w:del w:author="Cross Zeigler" w:id="4" w:date="2022-03-19T15:55:36Z">
        <w:r w:rsidDel="00000000" w:rsidR="00000000" w:rsidRPr="00000000">
          <w:rPr>
            <w:rFonts w:ascii="Times New Roman" w:cs="Times New Roman" w:eastAsia="Times New Roman" w:hAnsi="Times New Roman"/>
            <w:color w:val="38761d"/>
            <w:sz w:val="24"/>
            <w:szCs w:val="24"/>
            <w:rtl w:val="0"/>
          </w:rPr>
          <w:delText xml:space="preserve">to</w:delText>
        </w:r>
      </w:del>
      <w:r w:rsidDel="00000000" w:rsidR="00000000" w:rsidRPr="00000000">
        <w:rPr>
          <w:rFonts w:ascii="Times New Roman" w:cs="Times New Roman" w:eastAsia="Times New Roman" w:hAnsi="Times New Roman"/>
          <w:color w:val="38761d"/>
          <w:sz w:val="24"/>
          <w:szCs w:val="24"/>
          <w:rtl w:val="0"/>
        </w:rPr>
        <w:t xml:space="preserve"> Big Data-driven traffic flow prediction problem. Kong et al (2018) applied the deep learning algorithm based on machine learning to build </w:t>
      </w:r>
      <w:ins w:author="Cross Zeigler" w:id="5" w:date="2022-03-19T15:56:02Z">
        <w:r w:rsidDel="00000000" w:rsidR="00000000" w:rsidRPr="00000000">
          <w:rPr>
            <w:rFonts w:ascii="Times New Roman" w:cs="Times New Roman" w:eastAsia="Times New Roman" w:hAnsi="Times New Roman"/>
            <w:color w:val="38761d"/>
            <w:sz w:val="24"/>
            <w:szCs w:val="24"/>
            <w:rtl w:val="0"/>
          </w:rPr>
          <w:t xml:space="preserve">a </w:t>
        </w:r>
      </w:ins>
      <w:r w:rsidDel="00000000" w:rsidR="00000000" w:rsidRPr="00000000">
        <w:rPr>
          <w:rFonts w:ascii="Times New Roman" w:cs="Times New Roman" w:eastAsia="Times New Roman" w:hAnsi="Times New Roman"/>
          <w:color w:val="38761d"/>
          <w:sz w:val="24"/>
          <w:szCs w:val="24"/>
          <w:rtl w:val="0"/>
        </w:rPr>
        <w:t xml:space="preserve">traffic flow prediction network. They asserted that real-time traffic flow conditions can be predicted accurately with </w:t>
      </w:r>
      <w:ins w:author="Cross Zeigler" w:id="6" w:date="2022-03-19T15:56:29Z">
        <w:r w:rsidDel="00000000" w:rsidR="00000000" w:rsidRPr="00000000">
          <w:rPr>
            <w:rFonts w:ascii="Times New Roman" w:cs="Times New Roman" w:eastAsia="Times New Roman" w:hAnsi="Times New Roman"/>
            <w:color w:val="38761d"/>
            <w:sz w:val="24"/>
            <w:szCs w:val="24"/>
            <w:rtl w:val="0"/>
          </w:rPr>
          <w:t xml:space="preserve">a </w:t>
        </w:r>
      </w:ins>
      <w:r w:rsidDel="00000000" w:rsidR="00000000" w:rsidRPr="00000000">
        <w:rPr>
          <w:rFonts w:ascii="Times New Roman" w:cs="Times New Roman" w:eastAsia="Times New Roman" w:hAnsi="Times New Roman"/>
          <w:color w:val="38761d"/>
          <w:sz w:val="24"/>
          <w:szCs w:val="24"/>
          <w:rtl w:val="0"/>
        </w:rPr>
        <w:t xml:space="preserve">large </w:t>
      </w:r>
      <w:ins w:author="Cross Zeigler" w:id="7" w:date="2022-03-19T15:56:34Z">
        <w:r w:rsidDel="00000000" w:rsidR="00000000" w:rsidRPr="00000000">
          <w:rPr>
            <w:rFonts w:ascii="Times New Roman" w:cs="Times New Roman" w:eastAsia="Times New Roman" w:hAnsi="Times New Roman"/>
            <w:color w:val="38761d"/>
            <w:sz w:val="24"/>
            <w:szCs w:val="24"/>
            <w:rtl w:val="0"/>
          </w:rPr>
          <w:t xml:space="preserve">enough </w:t>
        </w:r>
      </w:ins>
      <w:r w:rsidDel="00000000" w:rsidR="00000000" w:rsidRPr="00000000">
        <w:rPr>
          <w:rFonts w:ascii="Times New Roman" w:cs="Times New Roman" w:eastAsia="Times New Roman" w:hAnsi="Times New Roman"/>
          <w:color w:val="38761d"/>
          <w:sz w:val="24"/>
          <w:szCs w:val="24"/>
          <w:rtl w:val="0"/>
        </w:rPr>
        <w:t xml:space="preserve">sample size (Kong, F., Li, J., Jiang, B., Zhang, T., &amp; Song, H., 2018). Both Yisheng et al. (2014) and Chen et al. (2011) studied </w:t>
      </w:r>
      <w:del w:author="Cross Zeigler" w:id="8" w:date="2022-03-19T15:56:54Z">
        <w:r w:rsidDel="00000000" w:rsidR="00000000" w:rsidRPr="00000000">
          <w:rPr>
            <w:rFonts w:ascii="Times New Roman" w:cs="Times New Roman" w:eastAsia="Times New Roman" w:hAnsi="Times New Roman"/>
            <w:color w:val="38761d"/>
            <w:sz w:val="24"/>
            <w:szCs w:val="24"/>
            <w:rtl w:val="0"/>
          </w:rPr>
          <w:delText xml:space="preserve">on </w:delText>
        </w:r>
      </w:del>
      <w:r w:rsidDel="00000000" w:rsidR="00000000" w:rsidRPr="00000000">
        <w:rPr>
          <w:rFonts w:ascii="Times New Roman" w:cs="Times New Roman" w:eastAsia="Times New Roman" w:hAnsi="Times New Roman"/>
          <w:color w:val="38761d"/>
          <w:sz w:val="24"/>
          <w:szCs w:val="24"/>
          <w:rtl w:val="0"/>
        </w:rPr>
        <w:t xml:space="preserve">the use of machine learning models to create traffic flow prediction by considering a time series equation. While</w:t>
      </w:r>
      <w:del w:author="Cross Zeigler" w:id="9" w:date="2022-03-19T15:58:24Z">
        <w:r w:rsidDel="00000000" w:rsidR="00000000" w:rsidRPr="00000000">
          <w:rPr>
            <w:rFonts w:ascii="Times New Roman" w:cs="Times New Roman" w:eastAsia="Times New Roman" w:hAnsi="Times New Roman"/>
            <w:color w:val="38761d"/>
            <w:sz w:val="24"/>
            <w:szCs w:val="24"/>
            <w:rtl w:val="0"/>
          </w:rPr>
          <w:delText xml:space="preserve">,</w:delText>
        </w:r>
      </w:del>
      <w:r w:rsidDel="00000000" w:rsidR="00000000" w:rsidRPr="00000000">
        <w:rPr>
          <w:rFonts w:ascii="Times New Roman" w:cs="Times New Roman" w:eastAsia="Times New Roman" w:hAnsi="Times New Roman"/>
          <w:color w:val="38761d"/>
          <w:sz w:val="24"/>
          <w:szCs w:val="24"/>
          <w:rtl w:val="0"/>
        </w:rPr>
        <w:t xml:space="preserve"> Yisheng et al. (2014) focused on traffic flow prediction by building blocks to represent traffic flow features for prediction (Yisheng, L., Duan, Y., Kang, W., Li, Z., &amp; Wang, F. Y., 2014), Chen et al. (2011) focused on speed measurements by constructing a multi-step speed prediction based on traffic speed data (Chen, H., Rakha, H. A., &amp; Sadek, S., 2011).</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w:t>
        <w:tab/>
        <w:tab/>
        <w:tab/>
        <w:tab/>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Goals (Cross)</w:t>
      </w:r>
    </w:p>
    <w:p w:rsidR="00000000" w:rsidDel="00000000" w:rsidP="00000000" w:rsidRDefault="00000000" w:rsidRPr="00000000" w14:paraId="0000001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primary goal is to provide valuable insights into the city's traffic system to improve transportation within NYC for increased satisfaction, safety, and decreased travel times (from the Project Topic Draft file)</w:t>
      </w:r>
    </w:p>
    <w:p w:rsidR="00000000" w:rsidDel="00000000" w:rsidP="00000000" w:rsidRDefault="00000000" w:rsidRPr="00000000" w14:paraId="0000001F">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Areas:</w:t>
      </w:r>
    </w:p>
    <w:p w:rsidR="00000000" w:rsidDel="00000000" w:rsidP="00000000" w:rsidRDefault="00000000" w:rsidRPr="00000000" w14:paraId="00000020">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points and regions within NYC, specifically those dealing with high volumes of traffic at specific times of day and giving valuable advice to certain audiences</w:t>
      </w:r>
    </w:p>
    <w:p w:rsidR="00000000" w:rsidDel="00000000" w:rsidP="00000000" w:rsidRDefault="00000000" w:rsidRPr="00000000" w14:paraId="00000021">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machine learning model based on the previous NYC Average Traffic Speed Data sourced from the New York City Department of Transportation can help determine times/dates and locations that observe a relatively high amount of congestion</w:t>
      </w:r>
    </w:p>
    <w:p w:rsidR="00000000" w:rsidDel="00000000" w:rsidP="00000000" w:rsidRDefault="00000000" w:rsidRPr="00000000" w14:paraId="00000022">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Audiences: Residents of New York City (travelers/passengers), emergency services, stakeholders in the urban transportation industry, and businesses (transportation agencies)</w:t>
      </w:r>
    </w:p>
    <w:p w:rsidR="00000000" w:rsidDel="00000000" w:rsidP="00000000" w:rsidRDefault="00000000" w:rsidRPr="00000000" w14:paraId="00000023">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 (Cross)</w:t>
      </w:r>
    </w:p>
    <w:p w:rsidR="00000000" w:rsidDel="00000000" w:rsidP="00000000" w:rsidRDefault="00000000" w:rsidRPr="00000000" w14:paraId="00000025">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requirements </w:t>
      </w:r>
    </w:p>
    <w:p w:rsidR="00000000" w:rsidDel="00000000" w:rsidP="00000000" w:rsidRDefault="00000000" w:rsidRPr="00000000" w14:paraId="00000026">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we need to achieve the project</w:t>
      </w:r>
    </w:p>
    <w:p w:rsidR="00000000" w:rsidDel="00000000" w:rsidP="00000000" w:rsidRDefault="00000000" w:rsidRPr="00000000" w14:paraId="00000027">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28">
      <w:pPr>
        <w:numPr>
          <w:ilvl w:val="3"/>
          <w:numId w:val="9"/>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29">
      <w:pPr>
        <w:numPr>
          <w:ilvl w:val="3"/>
          <w:numId w:val="9"/>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02A">
      <w:pPr>
        <w:numPr>
          <w:ilvl w:val="3"/>
          <w:numId w:val="9"/>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w:t>
      </w:r>
    </w:p>
    <w:p w:rsidR="00000000" w:rsidDel="00000000" w:rsidP="00000000" w:rsidRDefault="00000000" w:rsidRPr="00000000" w14:paraId="0000002B">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NoSQL Database:</w:t>
      </w:r>
    </w:p>
    <w:p w:rsidR="00000000" w:rsidDel="00000000" w:rsidP="00000000" w:rsidRDefault="00000000" w:rsidRPr="00000000" w14:paraId="0000002C">
      <w:pPr>
        <w:numPr>
          <w:ilvl w:val="3"/>
          <w:numId w:val="9"/>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w:t>
      </w:r>
    </w:p>
    <w:p w:rsidR="00000000" w:rsidDel="00000000" w:rsidP="00000000" w:rsidRDefault="00000000" w:rsidRPr="00000000" w14:paraId="0000002D">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Data Engine: </w:t>
      </w:r>
    </w:p>
    <w:p w:rsidR="00000000" w:rsidDel="00000000" w:rsidP="00000000" w:rsidRDefault="00000000" w:rsidRPr="00000000" w14:paraId="0000002E">
      <w:pPr>
        <w:numPr>
          <w:ilvl w:val="3"/>
          <w:numId w:val="9"/>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w:t>
      </w:r>
    </w:p>
    <w:p w:rsidR="00000000" w:rsidDel="00000000" w:rsidP="00000000" w:rsidRDefault="00000000" w:rsidRPr="00000000" w14:paraId="0000002F">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30">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Briefly describe or list the objectives of the overall project you proposed (see above in Goals and Introduction)</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Selected Dataset (Ewin)</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https://data.cityofnewyork.us/Transportation/DOT-Traffic-Speeds-NBE/i4gi-tjb9</w:t>
        </w:r>
      </w:hyperlink>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Records: 58.8 million records starting on April 17, 2017 to March 9th 2022</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Features</w:t>
        <w:br w:type="textWrapping"/>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1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Name of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Type</w:t>
            </w:r>
          </w:p>
        </w:tc>
      </w:tr>
      <w:tr>
        <w:trPr>
          <w:cantSplit w:val="0"/>
          <w:trHeight w:val="41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Sensor within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Speed for Sensor at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Travel in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(not useful)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Data_As_Of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of Day for Sensor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TRANSCOM Link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Link_Points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of Latitude and Longitude points of Sensor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2 double (latitude and longitude)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Encoded_Poly_Line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Link_Point representation of Google compatible poly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ENCODED_POLY_LINE_LVLS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Encoded representation of Poly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of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(not useful)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Borough Sensor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Sensor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Link_Points, the distance of the starting and ending points of a single link point can be calculated.  These link points can be evaluated over time and their evolution.  Then with the link points, the Boroughs can be added for grouping for additional analysis. </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8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polyline: https://developers.google.com/maps/documentation/utilities/polylinealgorithm</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polyline: https://developers.google.com/maps/documentation/utilities/polylineutility?csw=1 </w:t>
        <w:br w:type="textWrapping"/>
        <w:t xml:space="preserve">Using this polyline: }nnwFla_aM{GhBiBRwFNuDe@aEsAyB{AmJ_IsDqBaCy@yIsBwCe@mt@sJyHu@kCIwDP{CZwB`@gJrCaDnBgGfG}ClFsD~HyGnQeHlNmC~DyDxE{HvIwBxCmCvEqDjHmBtCyCdDsC`CgRpNyIrHwD~DcB`C</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314733" cy="483777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14733" cy="483777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proposed 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(Sagar)</w:t>
      </w:r>
    </w:p>
    <w:p w:rsidR="00000000" w:rsidDel="00000000" w:rsidP="00000000" w:rsidRDefault="00000000" w:rsidRPr="00000000" w14:paraId="00000068">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 a diagram of the conceptual system architecture or framework </w:t>
      </w:r>
    </w:p>
    <w:p w:rsidR="00000000" w:rsidDel="00000000" w:rsidP="00000000" w:rsidRDefault="00000000" w:rsidRPr="00000000" w14:paraId="0000006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analytics method</w:t>
      </w:r>
    </w:p>
    <w:p w:rsidR="00000000" w:rsidDel="00000000" w:rsidP="00000000" w:rsidRDefault="00000000" w:rsidRPr="00000000" w14:paraId="0000006A">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use or propose (</w:t>
      </w:r>
      <w:r w:rsidDel="00000000" w:rsidR="00000000" w:rsidRPr="00000000">
        <w:rPr>
          <w:rFonts w:ascii="Times New Roman" w:cs="Times New Roman" w:eastAsia="Times New Roman" w:hAnsi="Times New Roman"/>
          <w:i w:val="1"/>
          <w:sz w:val="24"/>
          <w:szCs w:val="24"/>
          <w:rtl w:val="0"/>
        </w:rPr>
        <w:t xml:space="preserve">note that each method should consider the features you will select</w:t>
      </w:r>
      <w:r w:rsidDel="00000000" w:rsidR="00000000" w:rsidRPr="00000000">
        <w:rPr>
          <w:rFonts w:ascii="Times New Roman" w:cs="Times New Roman" w:eastAsia="Times New Roman" w:hAnsi="Times New Roman"/>
          <w:sz w:val="24"/>
          <w:szCs w:val="24"/>
          <w:rtl w:val="0"/>
        </w:rPr>
        <w:t xml:space="preserve">) the following methods:</w:t>
      </w:r>
    </w:p>
    <w:p w:rsidR="00000000" w:rsidDel="00000000" w:rsidP="00000000" w:rsidRDefault="00000000" w:rsidRPr="00000000" w14:paraId="0000006B">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visualization </w:t>
      </w:r>
    </w:p>
    <w:p w:rsidR="00000000" w:rsidDel="00000000" w:rsidP="00000000" w:rsidRDefault="00000000" w:rsidRPr="00000000" w14:paraId="0000006C">
      <w:pPr>
        <w:numPr>
          <w:ilvl w:val="3"/>
          <w:numId w:val="1"/>
        </w:numPr>
        <w:spacing w:after="0" w:afterAutospacing="0" w:before="0" w:beforeAutospacing="0"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traffic areas</w:t>
      </w:r>
    </w:p>
    <w:p w:rsidR="00000000" w:rsidDel="00000000" w:rsidP="00000000" w:rsidRDefault="00000000" w:rsidRPr="00000000" w14:paraId="0000006D">
      <w:pPr>
        <w:numPr>
          <w:ilvl w:val="4"/>
          <w:numId w:val="1"/>
        </w:numPr>
        <w:spacing w:after="0" w:afterAutospacing="0" w:before="0" w:beforeAutospacing="0"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Amount of traffic by hour</w:t>
      </w:r>
    </w:p>
    <w:p w:rsidR="00000000" w:rsidDel="00000000" w:rsidP="00000000" w:rsidRDefault="00000000" w:rsidRPr="00000000" w14:paraId="0000006E">
      <w:pPr>
        <w:numPr>
          <w:ilvl w:val="4"/>
          <w:numId w:val="1"/>
        </w:numPr>
        <w:spacing w:after="0" w:afterAutospacing="0" w:before="0" w:beforeAutospacing="0"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Amount of traffic by district</w:t>
      </w:r>
    </w:p>
    <w:p w:rsidR="00000000" w:rsidDel="00000000" w:rsidP="00000000" w:rsidRDefault="00000000" w:rsidRPr="00000000" w14:paraId="0000006F">
      <w:pPr>
        <w:numPr>
          <w:ilvl w:val="3"/>
          <w:numId w:val="1"/>
        </w:numPr>
        <w:spacing w:after="0" w:afterAutospacing="0" w:before="0" w:beforeAutospacing="0" w:line="360" w:lineRule="auto"/>
        <w:ind w:left="288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0">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analysis</w:t>
      </w:r>
    </w:p>
    <w:p w:rsidR="00000000" w:rsidDel="00000000" w:rsidP="00000000" w:rsidRDefault="00000000" w:rsidRPr="00000000" w14:paraId="00000071">
      <w:pPr>
        <w:numPr>
          <w:ilvl w:val="3"/>
          <w:numId w:val="1"/>
        </w:numPr>
        <w:spacing w:after="0" w:afterAutospacing="0" w:before="0" w:beforeAutospacing="0"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Statistical analytics</w:t>
      </w:r>
    </w:p>
    <w:p w:rsidR="00000000" w:rsidDel="00000000" w:rsidP="00000000" w:rsidRDefault="00000000" w:rsidRPr="00000000" w14:paraId="00000072">
      <w:pPr>
        <w:numPr>
          <w:ilvl w:val="4"/>
          <w:numId w:val="1"/>
        </w:numPr>
        <w:spacing w:after="0" w:afterAutospacing="0" w:before="0" w:beforeAutospacing="0"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sensors do we have</w:t>
      </w:r>
    </w:p>
    <w:p w:rsidR="00000000" w:rsidDel="00000000" w:rsidP="00000000" w:rsidRDefault="00000000" w:rsidRPr="00000000" w14:paraId="00000073">
      <w:pPr>
        <w:numPr>
          <w:ilvl w:val="5"/>
          <w:numId w:val="1"/>
        </w:numPr>
        <w:spacing w:after="0" w:afterAutospacing="0" w:before="0" w:beforeAutospacing="0" w:line="36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of sensors can be categorized to link ID</w:t>
      </w:r>
    </w:p>
    <w:p w:rsidR="00000000" w:rsidDel="00000000" w:rsidP="00000000" w:rsidRDefault="00000000" w:rsidRPr="00000000" w14:paraId="00000074">
      <w:pPr>
        <w:numPr>
          <w:ilvl w:val="4"/>
          <w:numId w:val="1"/>
        </w:numPr>
        <w:spacing w:after="0" w:afterAutospacing="0" w:before="0" w:beforeAutospacing="0"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locations do we have</w:t>
      </w:r>
    </w:p>
    <w:p w:rsidR="00000000" w:rsidDel="00000000" w:rsidP="00000000" w:rsidRDefault="00000000" w:rsidRPr="00000000" w14:paraId="00000075">
      <w:pPr>
        <w:numPr>
          <w:ilvl w:val="4"/>
          <w:numId w:val="1"/>
        </w:numPr>
        <w:spacing w:after="0" w:afterAutospacing="0" w:before="0" w:beforeAutospacing="0" w:line="360" w:lineRule="auto"/>
        <w:ind w:left="360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6">
      <w:pPr>
        <w:numPr>
          <w:ilvl w:val="3"/>
          <w:numId w:val="1"/>
        </w:numPr>
        <w:spacing w:after="0" w:afterAutospacing="0" w:before="0" w:beforeAutospacing="0"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analytics (machine learning, deep learning, etc.) </w:t>
      </w:r>
    </w:p>
    <w:p w:rsidR="00000000" w:rsidDel="00000000" w:rsidP="00000000" w:rsidRDefault="00000000" w:rsidRPr="00000000" w14:paraId="00000077">
      <w:pPr>
        <w:numPr>
          <w:ilvl w:val="4"/>
          <w:numId w:val="1"/>
        </w:numPr>
        <w:spacing w:after="240" w:before="0" w:beforeAutospacing="0"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Conceptual System Architecture Diagram</w:t>
      </w:r>
    </w:p>
    <w:p w:rsidR="00000000" w:rsidDel="00000000" w:rsidP="00000000" w:rsidRDefault="00000000" w:rsidRPr="00000000" w14:paraId="0000007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Analytical Methods</w:t>
      </w:r>
    </w:p>
    <w:p w:rsidR="00000000" w:rsidDel="00000000" w:rsidP="00000000" w:rsidRDefault="00000000" w:rsidRPr="00000000" w14:paraId="0000007A">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Ingestion and Cleaning</w:t>
      </w:r>
    </w:p>
    <w:p w:rsidR="00000000" w:rsidDel="00000000" w:rsidP="00000000" w:rsidRDefault="00000000" w:rsidRPr="00000000" w14:paraId="0000007B">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w:t>
      </w:r>
    </w:p>
    <w:p w:rsidR="00000000" w:rsidDel="00000000" w:rsidP="00000000" w:rsidRDefault="00000000" w:rsidRPr="00000000" w14:paraId="0000007C">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Models to predict Congestion</w:t>
        <w:br w:type="textWrapping"/>
        <w:t xml:space="preserve">(Maybe Geographically Weighted Regression)</w:t>
      </w:r>
    </w:p>
    <w:p w:rsidR="00000000" w:rsidDel="00000000" w:rsidP="00000000" w:rsidRDefault="00000000" w:rsidRPr="00000000" w14:paraId="0000007D">
      <w:pPr>
        <w:numPr>
          <w:ilvl w:val="3"/>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respect to location and time</w:t>
      </w:r>
    </w:p>
    <w:p w:rsidR="00000000" w:rsidDel="00000000" w:rsidP="00000000" w:rsidRDefault="00000000" w:rsidRPr="00000000" w14:paraId="0000007E">
      <w:pPr>
        <w:numPr>
          <w:ilvl w:val="4"/>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Hourly Predictions</w:t>
      </w:r>
    </w:p>
    <w:p w:rsidR="00000000" w:rsidDel="00000000" w:rsidP="00000000" w:rsidRDefault="00000000" w:rsidRPr="00000000" w14:paraId="0000007F">
      <w:pPr>
        <w:numPr>
          <w:ilvl w:val="4"/>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Prediction</w:t>
      </w:r>
    </w:p>
    <w:p w:rsidR="00000000" w:rsidDel="00000000" w:rsidP="00000000" w:rsidRDefault="00000000" w:rsidRPr="00000000" w14:paraId="00000080">
      <w:pPr>
        <w:numPr>
          <w:ilvl w:val="4"/>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Predictions</w:t>
      </w:r>
    </w:p>
    <w:p w:rsidR="00000000" w:rsidDel="00000000" w:rsidP="00000000" w:rsidRDefault="00000000" w:rsidRPr="00000000" w14:paraId="00000081">
      <w:pPr>
        <w:numPr>
          <w:ilvl w:val="4"/>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Predictions</w:t>
      </w:r>
    </w:p>
    <w:p w:rsidR="00000000" w:rsidDel="00000000" w:rsidP="00000000" w:rsidRDefault="00000000" w:rsidRPr="00000000" w14:paraId="00000082">
      <w:pPr>
        <w:numPr>
          <w:ilvl w:val="4"/>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Predictions</w:t>
      </w:r>
    </w:p>
    <w:p w:rsidR="00000000" w:rsidDel="00000000" w:rsidP="00000000" w:rsidRDefault="00000000" w:rsidRPr="00000000" w14:paraId="00000083">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 Feature Extraction</w:t>
      </w:r>
    </w:p>
    <w:p w:rsidR="00000000" w:rsidDel="00000000" w:rsidP="00000000" w:rsidRDefault="00000000" w:rsidRPr="00000000" w14:paraId="00000084">
      <w:pPr>
        <w:numPr>
          <w:ilvl w:val="3"/>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out bottlenecks by feature extraction of the average traffic speed for neighboring locations</w:t>
      </w:r>
    </w:p>
    <w:p w:rsidR="00000000" w:rsidDel="00000000" w:rsidP="00000000" w:rsidRDefault="00000000" w:rsidRPr="00000000" w14:paraId="00000085">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locations and sensors</w:t>
      </w:r>
    </w:p>
    <w:p w:rsidR="00000000" w:rsidDel="00000000" w:rsidP="00000000" w:rsidRDefault="00000000" w:rsidRPr="00000000" w14:paraId="00000086">
      <w:pPr>
        <w:numPr>
          <w:ilvl w:val="3"/>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Individual Sensor values</w:t>
      </w:r>
    </w:p>
    <w:p w:rsidR="00000000" w:rsidDel="00000000" w:rsidP="00000000" w:rsidRDefault="00000000" w:rsidRPr="00000000" w14:paraId="00000087">
      <w:pPr>
        <w:numPr>
          <w:ilvl w:val="3"/>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Individual w.r.t. values for neighboring sensors / localities</w:t>
      </w:r>
    </w:p>
    <w:p w:rsidR="00000000" w:rsidDel="00000000" w:rsidP="00000000" w:rsidRDefault="00000000" w:rsidRPr="00000000" w14:paraId="00000088">
      <w:pPr>
        <w:numPr>
          <w:ilvl w:val="4"/>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of frequencies</w:t>
      </w:r>
    </w:p>
    <w:p w:rsidR="00000000" w:rsidDel="00000000" w:rsidP="00000000" w:rsidRDefault="00000000" w:rsidRPr="00000000" w14:paraId="00000089">
      <w:pPr>
        <w:numPr>
          <w:ilvl w:val="4"/>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of Congestion Intervals</w:t>
      </w:r>
    </w:p>
    <w:p w:rsidR="00000000" w:rsidDel="00000000" w:rsidP="00000000" w:rsidRDefault="00000000" w:rsidRPr="00000000" w14:paraId="0000008A">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Dashboard (Heatmap / Bubble Map) (if time allows)</w:t>
      </w:r>
    </w:p>
    <w:p w:rsidR="00000000" w:rsidDel="00000000" w:rsidP="00000000" w:rsidRDefault="00000000" w:rsidRPr="00000000" w14:paraId="0000008B">
      <w:pPr>
        <w:numPr>
          <w:ilvl w:val="3"/>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based on weekly data</w:t>
      </w:r>
    </w:p>
    <w:p w:rsidR="00000000" w:rsidDel="00000000" w:rsidP="00000000" w:rsidRDefault="00000000" w:rsidRPr="00000000" w14:paraId="0000008C">
      <w:pPr>
        <w:numPr>
          <w:ilvl w:val="4"/>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Scheduled Script</w:t>
      </w:r>
    </w:p>
    <w:p w:rsidR="00000000" w:rsidDel="00000000" w:rsidP="00000000" w:rsidRDefault="00000000" w:rsidRPr="00000000" w14:paraId="0000008D">
      <w:pPr>
        <w:numPr>
          <w:ilvl w:val="5"/>
          <w:numId w:val="7"/>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Extraction | Extracts data from the original dataset source/API to display data</w:t>
      </w:r>
    </w:p>
    <w:p w:rsidR="00000000" w:rsidDel="00000000" w:rsidP="00000000" w:rsidRDefault="00000000" w:rsidRPr="00000000" w14:paraId="0000008E">
      <w:pPr>
        <w:numPr>
          <w:ilvl w:val="5"/>
          <w:numId w:val="7"/>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model | Training the model based on the new data</w:t>
      </w:r>
    </w:p>
    <w:p w:rsidR="00000000" w:rsidDel="00000000" w:rsidP="00000000" w:rsidRDefault="00000000" w:rsidRPr="00000000" w14:paraId="0000008F">
      <w:pPr>
        <w:numPr>
          <w:ilvl w:val="4"/>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Dashboard Design</w:t>
      </w:r>
    </w:p>
    <w:p w:rsidR="00000000" w:rsidDel="00000000" w:rsidP="00000000" w:rsidRDefault="00000000" w:rsidRPr="00000000" w14:paraId="00000090">
      <w:pPr>
        <w:numPr>
          <w:ilvl w:val="5"/>
          <w:numId w:val="7"/>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the dashboard</w:t>
      </w:r>
    </w:p>
    <w:p w:rsidR="00000000" w:rsidDel="00000000" w:rsidP="00000000" w:rsidRDefault="00000000" w:rsidRPr="00000000" w14:paraId="00000091">
      <w:pPr>
        <w:numPr>
          <w:ilvl w:val="5"/>
          <w:numId w:val="7"/>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that keeps updating with current coefficients</w:t>
      </w:r>
    </w:p>
    <w:p w:rsidR="00000000" w:rsidDel="00000000" w:rsidP="00000000" w:rsidRDefault="00000000" w:rsidRPr="00000000" w14:paraId="00000092">
      <w:pPr>
        <w:numPr>
          <w:ilvl w:val="3"/>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Hourly predictions</w:t>
      </w:r>
    </w:p>
    <w:p w:rsidR="00000000" w:rsidDel="00000000" w:rsidP="00000000" w:rsidRDefault="00000000" w:rsidRPr="00000000" w14:paraId="00000093">
      <w:pPr>
        <w:numPr>
          <w:ilvl w:val="3"/>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predictions</w:t>
      </w:r>
    </w:p>
    <w:p w:rsidR="00000000" w:rsidDel="00000000" w:rsidP="00000000" w:rsidRDefault="00000000" w:rsidRPr="00000000" w14:paraId="00000094">
      <w:pPr>
        <w:numPr>
          <w:ilvl w:val="3"/>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predictions</w:t>
      </w:r>
    </w:p>
    <w:p w:rsidR="00000000" w:rsidDel="00000000" w:rsidP="00000000" w:rsidRDefault="00000000" w:rsidRPr="00000000" w14:paraId="00000095">
      <w:pPr>
        <w:numPr>
          <w:ilvl w:val="3"/>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predictions</w:t>
      </w:r>
    </w:p>
    <w:p w:rsidR="00000000" w:rsidDel="00000000" w:rsidP="00000000" w:rsidRDefault="00000000" w:rsidRPr="00000000" w14:paraId="00000096">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Studies</w:t>
      </w:r>
    </w:p>
    <w:p w:rsidR="00000000" w:rsidDel="00000000" w:rsidP="00000000" w:rsidRDefault="00000000" w:rsidRPr="00000000" w14:paraId="00000097">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Deliverables</w:t>
      </w:r>
    </w:p>
    <w:p w:rsidR="00000000" w:rsidDel="00000000" w:rsidP="00000000" w:rsidRDefault="00000000" w:rsidRPr="00000000" w14:paraId="00000098">
      <w:pPr>
        <w:numPr>
          <w:ilvl w:val="3"/>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w:t>
      </w:r>
    </w:p>
    <w:p w:rsidR="00000000" w:rsidDel="00000000" w:rsidP="00000000" w:rsidRDefault="00000000" w:rsidRPr="00000000" w14:paraId="00000099">
      <w:pPr>
        <w:numPr>
          <w:ilvl w:val="3"/>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p w:rsidR="00000000" w:rsidDel="00000000" w:rsidP="00000000" w:rsidRDefault="00000000" w:rsidRPr="00000000" w14:paraId="0000009A">
      <w:pPr>
        <w:numPr>
          <w:ilvl w:val="4"/>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Deck: Cross</w:t>
      </w:r>
    </w:p>
    <w:p w:rsidR="00000000" w:rsidDel="00000000" w:rsidP="00000000" w:rsidRDefault="00000000" w:rsidRPr="00000000" w14:paraId="0000009B">
      <w:pPr>
        <w:numPr>
          <w:ilvl w:val="4"/>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Screen for working demonstration: Cross</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development platforms (Neethu)</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E">
      <w:pPr>
        <w:numPr>
          <w:ilvl w:val="0"/>
          <w:numId w:val="8"/>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Briefly describe the software and hardware development platforms </w:t>
      </w:r>
    </w:p>
    <w:p w:rsidR="00000000" w:rsidDel="00000000" w:rsidP="00000000" w:rsidRDefault="00000000" w:rsidRPr="00000000" w14:paraId="0000009F">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 Everyone is using:</w:t>
      </w:r>
    </w:p>
    <w:p w:rsidR="00000000" w:rsidDel="00000000" w:rsidP="00000000" w:rsidRDefault="00000000" w:rsidRPr="00000000" w14:paraId="000000A0">
      <w:pPr>
        <w:numPr>
          <w:ilvl w:val="2"/>
          <w:numId w:val="8"/>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 Mac 8GB RAM, 3.1 GHz, Dual-Core Intel Core i-5</w:t>
      </w:r>
    </w:p>
    <w:p w:rsidR="00000000" w:rsidDel="00000000" w:rsidP="00000000" w:rsidRDefault="00000000" w:rsidRPr="00000000" w14:paraId="000000A1">
      <w:pPr>
        <w:numPr>
          <w:ilvl w:val="2"/>
          <w:numId w:val="8"/>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Ewin: Mac 6core CPU at 3.2GHZ Intel i7 64GB of ram</w:t>
      </w:r>
    </w:p>
    <w:p w:rsidR="00000000" w:rsidDel="00000000" w:rsidP="00000000" w:rsidRDefault="00000000" w:rsidRPr="00000000" w14:paraId="000000A2">
      <w:pPr>
        <w:numPr>
          <w:ilvl w:val="2"/>
          <w:numId w:val="8"/>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 </w:t>
      </w:r>
    </w:p>
    <w:p w:rsidR="00000000" w:rsidDel="00000000" w:rsidP="00000000" w:rsidRDefault="00000000" w:rsidRPr="00000000" w14:paraId="000000A3">
      <w:pPr>
        <w:numPr>
          <w:ilvl w:val="2"/>
          <w:numId w:val="8"/>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Neethu: Mac 16GB RAM,</w:t>
      </w:r>
      <w:r w:rsidDel="00000000" w:rsidR="00000000" w:rsidRPr="00000000">
        <w:rPr>
          <w:rFonts w:ascii="Times New Roman" w:cs="Times New Roman" w:eastAsia="Times New Roman" w:hAnsi="Times New Roman"/>
          <w:sz w:val="23"/>
          <w:szCs w:val="23"/>
          <w:rtl w:val="0"/>
        </w:rPr>
        <w:t xml:space="preserve">2 GHZ intel quad- core intel core i5</w:t>
      </w:r>
      <w:r w:rsidDel="00000000" w:rsidR="00000000" w:rsidRPr="00000000">
        <w:rPr>
          <w:rtl w:val="0"/>
        </w:rPr>
      </w:r>
    </w:p>
    <w:p w:rsidR="00000000" w:rsidDel="00000000" w:rsidP="00000000" w:rsidRDefault="00000000" w:rsidRPr="00000000" w14:paraId="000000A4">
      <w:pPr>
        <w:numPr>
          <w:ilvl w:val="2"/>
          <w:numId w:val="8"/>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Sagar: Windows Machine: 16 GB RAM, AMD Ryzen 4800H 8-cores 16-threads, Nvidia RTX 3060 Mobile GPU</w:t>
      </w:r>
    </w:p>
    <w:p w:rsidR="00000000" w:rsidDel="00000000" w:rsidP="00000000" w:rsidRDefault="00000000" w:rsidRPr="00000000" w14:paraId="000000A5">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Databricks (Apache Spark)</w:t>
      </w:r>
    </w:p>
    <w:p w:rsidR="00000000" w:rsidDel="00000000" w:rsidP="00000000" w:rsidRDefault="00000000" w:rsidRPr="00000000" w14:paraId="000000A6">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(is quicker) (utilizing a version 2.7 or above)</w:t>
      </w:r>
    </w:p>
    <w:p w:rsidR="00000000" w:rsidDel="00000000" w:rsidP="00000000" w:rsidRDefault="00000000" w:rsidRPr="00000000" w14:paraId="000000A7">
      <w:pPr>
        <w:numPr>
          <w:ilvl w:val="1"/>
          <w:numId w:val="8"/>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(3.0 or above)</w:t>
      </w:r>
    </w:p>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tasks &amp; deadline (Fon)</w:t>
      </w:r>
    </w:p>
    <w:p w:rsidR="00000000" w:rsidDel="00000000" w:rsidP="00000000" w:rsidRDefault="00000000" w:rsidRPr="00000000" w14:paraId="000000A9">
      <w:pPr>
        <w:numPr>
          <w:ilvl w:val="0"/>
          <w:numId w:val="5"/>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tasks/subtasks with assigned team member(s)’ name(s)</w:t>
      </w:r>
    </w:p>
    <w:p w:rsidR="00000000" w:rsidDel="00000000" w:rsidP="00000000" w:rsidRDefault="00000000" w:rsidRPr="00000000" w14:paraId="000000AA">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Zeigler - data analysis, data visualization, linear regression modeling, Dashboard, presentation, project management </w:t>
      </w:r>
    </w:p>
    <w:p w:rsidR="00000000" w:rsidDel="00000000" w:rsidP="00000000" w:rsidRDefault="00000000" w:rsidRPr="00000000" w14:paraId="000000AB">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Suchada Hapikul - data preparation, data exploration, data visualization, timeline project management, presentation </w:t>
      </w:r>
    </w:p>
    <w:p w:rsidR="00000000" w:rsidDel="00000000" w:rsidP="00000000" w:rsidRDefault="00000000" w:rsidRPr="00000000" w14:paraId="000000AC">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Ewin Hong - data ingestion, data preprocessing/cleaning, data visualization in Tableau’s map, presentation </w:t>
      </w:r>
    </w:p>
    <w:p w:rsidR="00000000" w:rsidDel="00000000" w:rsidP="00000000" w:rsidRDefault="00000000" w:rsidRPr="00000000" w14:paraId="000000AD">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Sagar Deepakgiri Goswami - data preparation, data exploration, data visualization, presentation  </w:t>
      </w:r>
    </w:p>
    <w:p w:rsidR="00000000" w:rsidDel="00000000" w:rsidP="00000000" w:rsidRDefault="00000000" w:rsidRPr="00000000" w14:paraId="000000AE">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Neethu Battula - data visualization, presentation </w:t>
      </w:r>
    </w:p>
    <w:p w:rsidR="00000000" w:rsidDel="00000000" w:rsidP="00000000" w:rsidRDefault="00000000" w:rsidRPr="00000000" w14:paraId="000000AF">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Tasks: List the people primarily response for the tasks and how long we’ll be doing them for</w:t>
      </w:r>
    </w:p>
    <w:tbl>
      <w:tblPr>
        <w:tblStyle w:val="Table2"/>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150"/>
        <w:gridCol w:w="3930"/>
        <w:tblGridChange w:id="0">
          <w:tblGrid>
            <w:gridCol w:w="2010"/>
            <w:gridCol w:w="3150"/>
            <w:gridCol w:w="3930"/>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Sub-Task</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r>
      <w:tr>
        <w:trPr>
          <w:cantSplit w:val="1"/>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(03/01/2022 - 03/30/2022)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Ingestion (batch and 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Ewin, Sagar</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Wrangling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Cleaning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Exploration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Analytics</w:t>
            </w:r>
          </w:p>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(03/20/2022 - 04/10/2022)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 Models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 Feature Extraction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Clustering Locations and sensors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p>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(04/05/2022 - 04/15/2022)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 Scheduled Script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Front-End Predictions Dashboard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1"/>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Studies</w:t>
            </w:r>
          </w:p>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(04/11/2022 - 04/20/2022)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Locations with highest congestion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Locations that cause highest congestion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(04/17/2022 - 04/24/2022)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Presentation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Everyone</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Video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Everyone </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Project Report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Everyone</w:t>
            </w:r>
          </w:p>
        </w:tc>
      </w:tr>
    </w:tbl>
    <w:p w:rsidR="00000000" w:rsidDel="00000000" w:rsidP="00000000" w:rsidRDefault="00000000" w:rsidRPr="00000000" w14:paraId="000000E2">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2"/>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Preparation: Fon, Ewin, Sagar (3/20/2022 - 3/27/2022)</w:t>
      </w:r>
    </w:p>
    <w:p w:rsidR="00000000" w:rsidDel="00000000" w:rsidP="00000000" w:rsidRDefault="00000000" w:rsidRPr="00000000" w14:paraId="000000E4">
      <w:pPr>
        <w:numPr>
          <w:ilvl w:val="2"/>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Analysis: Cross, Fon, Sagar (3/27/2022 - 4/3/2022)</w:t>
      </w:r>
    </w:p>
    <w:p w:rsidR="00000000" w:rsidDel="00000000" w:rsidP="00000000" w:rsidRDefault="00000000" w:rsidRPr="00000000" w14:paraId="000000E5">
      <w:pPr>
        <w:numPr>
          <w:ilvl w:val="2"/>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 Everyone (4/3/2022 - 4/17/2022)</w:t>
      </w:r>
    </w:p>
    <w:p w:rsidR="00000000" w:rsidDel="00000000" w:rsidP="00000000" w:rsidRDefault="00000000" w:rsidRPr="00000000" w14:paraId="000000E6">
      <w:pPr>
        <w:numPr>
          <w:ilvl w:val="2"/>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 Everyone (4/17/2022 - 4/24/2022)</w:t>
      </w:r>
    </w:p>
    <w:p w:rsidR="00000000" w:rsidDel="00000000" w:rsidP="00000000" w:rsidRDefault="00000000" w:rsidRPr="00000000" w14:paraId="000000E7">
      <w:pPr>
        <w:numPr>
          <w:ilvl w:val="2"/>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Study: Everyone (4/24/2022 - 5/1/2022)</w:t>
      </w:r>
    </w:p>
    <w:p w:rsidR="00000000" w:rsidDel="00000000" w:rsidP="00000000" w:rsidRDefault="00000000" w:rsidRPr="00000000" w14:paraId="000000E8">
      <w:pPr>
        <w:numPr>
          <w:ilvl w:val="2"/>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Everyone (4/24/2022 - 5/1/2022)</w:t>
      </w:r>
    </w:p>
    <w:p w:rsidR="00000000" w:rsidDel="00000000" w:rsidP="00000000" w:rsidRDefault="00000000" w:rsidRPr="00000000" w14:paraId="000000E9">
      <w:pPr>
        <w:numPr>
          <w:ilvl w:val="0"/>
          <w:numId w:val="5"/>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overall project deliverables to allocate your time for each of your proposed tasks/subtasks.</w:t>
      </w:r>
    </w:p>
    <w:p w:rsidR="00000000" w:rsidDel="00000000" w:rsidP="00000000" w:rsidRDefault="00000000" w:rsidRPr="00000000" w14:paraId="000000EA">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Topic (2/20/2022)</w:t>
      </w:r>
    </w:p>
    <w:p w:rsidR="00000000" w:rsidDel="00000000" w:rsidP="00000000" w:rsidRDefault="00000000" w:rsidRPr="00000000" w14:paraId="000000EB">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Proposal (3/20/2022)</w:t>
      </w:r>
    </w:p>
    <w:p w:rsidR="00000000" w:rsidDel="00000000" w:rsidP="00000000" w:rsidRDefault="00000000" w:rsidRPr="00000000" w14:paraId="000000EC">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Progress Report (4/17/2022)</w:t>
      </w:r>
    </w:p>
    <w:p w:rsidR="00000000" w:rsidDel="00000000" w:rsidP="00000000" w:rsidRDefault="00000000" w:rsidRPr="00000000" w14:paraId="000000ED">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Presentation (4/24/2022)</w:t>
      </w:r>
    </w:p>
    <w:p w:rsidR="00000000" w:rsidDel="00000000" w:rsidP="00000000" w:rsidRDefault="00000000" w:rsidRPr="00000000" w14:paraId="000000EE">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(5/1/2022)</w:t>
      </w:r>
    </w:p>
    <w:p w:rsidR="00000000" w:rsidDel="00000000" w:rsidP="00000000" w:rsidRDefault="00000000" w:rsidRPr="00000000" w14:paraId="000000EF">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system (5/1/2022)</w:t>
      </w:r>
    </w:p>
    <w:p w:rsidR="00000000" w:rsidDel="00000000" w:rsidP="00000000" w:rsidRDefault="00000000" w:rsidRPr="00000000" w14:paraId="000000F0">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Preparation: </w:t>
      </w:r>
    </w:p>
    <w:p w:rsidR="00000000" w:rsidDel="00000000" w:rsidP="00000000" w:rsidRDefault="00000000" w:rsidRPr="00000000" w14:paraId="000000F1">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F2">
      <w:pPr>
        <w:numPr>
          <w:ilvl w:val="0"/>
          <w:numId w:val="5"/>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your project management timeline, and determine the time required to complete the project. </w:t>
      </w:r>
    </w:p>
    <w:p w:rsidR="00000000" w:rsidDel="00000000" w:rsidP="00000000" w:rsidRDefault="00000000" w:rsidRPr="00000000" w14:paraId="000000F3">
      <w:pPr>
        <w:spacing w:after="240" w:before="240"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trike w:val="1"/>
          <w:color w:val="707070"/>
          <w:sz w:val="24"/>
          <w:szCs w:val="24"/>
        </w:rPr>
        <w:drawing>
          <wp:inline distB="114300" distT="114300" distL="114300" distR="114300">
            <wp:extent cx="5943600" cy="4102100"/>
            <wp:effectExtent b="0" l="0" r="0" t="0"/>
            <wp:docPr id="1" name="image2.png"/>
            <a:graphic>
              <a:graphicData uri="http://schemas.openxmlformats.org/drawingml/2006/picture">
                <pic:pic>
                  <pic:nvPicPr>
                    <pic:cNvPr id="0" name="image2.png"/>
                    <pic:cNvPicPr preferRelativeResize="0"/>
                  </pic:nvPicPr>
                  <pic:blipFill>
                    <a:blip r:embed="rId9"/>
                    <a:srcRect b="0" l="0" r="0" t="1187"/>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360" w:lineRule="auto"/>
        <w:jc w:val="center"/>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F5">
      <w:pPr>
        <w:spacing w:line="301.09090284867716" w:lineRule="auto"/>
        <w:ind w:left="72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14:paraId="000000F6">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Nibareke, T., &amp; Laassiri, J. (2020). Using Big Data-machine learning models for diabetes prediction and flight delays analytics. Journal of Big Data, 7(1). https://doi.org/10.1186/s40537-020-00355-0</w:t>
      </w:r>
    </w:p>
    <w:p w:rsidR="00000000" w:rsidDel="00000000" w:rsidP="00000000" w:rsidRDefault="00000000" w:rsidRPr="00000000" w14:paraId="000000F7">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Vasudevan, M. (2016). </w:t>
      </w:r>
      <w:r w:rsidDel="00000000" w:rsidR="00000000" w:rsidRPr="00000000">
        <w:rPr>
          <w:rFonts w:ascii="Times New Roman" w:cs="Times New Roman" w:eastAsia="Times New Roman" w:hAnsi="Times New Roman"/>
          <w:i w:val="1"/>
          <w:sz w:val="24"/>
          <w:szCs w:val="24"/>
          <w:rtl w:val="0"/>
        </w:rPr>
        <w:t xml:space="preserve">Big data analytics: predicting traffic flow regimes from simulated connected vehicle messages using data analytics and machine learning.</w:t>
      </w:r>
      <w:r w:rsidDel="00000000" w:rsidR="00000000" w:rsidRPr="00000000">
        <w:rPr>
          <w:rFonts w:ascii="Times New Roman" w:cs="Times New Roman" w:eastAsia="Times New Roman" w:hAnsi="Times New Roman"/>
          <w:sz w:val="24"/>
          <w:szCs w:val="24"/>
          <w:rtl w:val="0"/>
        </w:rPr>
        <w:t xml:space="preserve"> US Department of Transportation. Retrieved March 14, 2022, from https://rosap.ntl.bts.gov/view/dot/32616</w:t>
      </w:r>
    </w:p>
    <w:p w:rsidR="00000000" w:rsidDel="00000000" w:rsidP="00000000" w:rsidRDefault="00000000" w:rsidRPr="00000000" w14:paraId="000000F8">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Hofleitner, A., Herring, R., &amp; Bayen, A. (2012). Arterial travel time forecast with streaming data: A hybrid approach of flow modeling and machine learning. </w:t>
      </w:r>
      <w:r w:rsidDel="00000000" w:rsidR="00000000" w:rsidRPr="00000000">
        <w:rPr>
          <w:rFonts w:ascii="Times New Roman" w:cs="Times New Roman" w:eastAsia="Times New Roman" w:hAnsi="Times New Roman"/>
          <w:i w:val="1"/>
          <w:sz w:val="24"/>
          <w:szCs w:val="24"/>
          <w:rtl w:val="0"/>
        </w:rPr>
        <w:t xml:space="preserve">Transportation Research Part B: Methodological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46</w:t>
      </w:r>
      <w:r w:rsidDel="00000000" w:rsidR="00000000" w:rsidRPr="00000000">
        <w:rPr>
          <w:rFonts w:ascii="Times New Roman" w:cs="Times New Roman" w:eastAsia="Times New Roman" w:hAnsi="Times New Roman"/>
          <w:sz w:val="24"/>
          <w:szCs w:val="24"/>
          <w:rtl w:val="0"/>
        </w:rPr>
        <w:t xml:space="preserve">(9), 1097–1122. https://doi.org/10.1016/j.trb.2012.03.006</w:t>
      </w:r>
    </w:p>
    <w:p w:rsidR="00000000" w:rsidDel="00000000" w:rsidP="00000000" w:rsidRDefault="00000000" w:rsidRPr="00000000" w14:paraId="000000F9">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Kong, F., Li, J., Jiang, B., Zhang, T., &amp; Song, H. (2018). Big data‐driven machine learning‐enabled traffic flow prediction. </w:t>
      </w:r>
      <w:r w:rsidDel="00000000" w:rsidR="00000000" w:rsidRPr="00000000">
        <w:rPr>
          <w:rFonts w:ascii="Times New Roman" w:cs="Times New Roman" w:eastAsia="Times New Roman" w:hAnsi="Times New Roman"/>
          <w:i w:val="1"/>
          <w:sz w:val="24"/>
          <w:szCs w:val="24"/>
          <w:rtl w:val="0"/>
        </w:rPr>
        <w:t xml:space="preserve">Transactions on Emerging Telecommunications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(9). https://doi.org/10.1002/ett.3482</w:t>
      </w:r>
    </w:p>
    <w:p w:rsidR="00000000" w:rsidDel="00000000" w:rsidP="00000000" w:rsidRDefault="00000000" w:rsidRPr="00000000" w14:paraId="000000FA">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Yisheng, L., Duan, Y., Kang, W., Li, Z., &amp; Wang, F. Y. (2014). Traffic Flow Prediction With Big Data: A Deep Learning Approach. </w:t>
      </w:r>
      <w:r w:rsidDel="00000000" w:rsidR="00000000" w:rsidRPr="00000000">
        <w:rPr>
          <w:rFonts w:ascii="Times New Roman" w:cs="Times New Roman" w:eastAsia="Times New Roman" w:hAnsi="Times New Roman"/>
          <w:i w:val="1"/>
          <w:sz w:val="24"/>
          <w:szCs w:val="24"/>
          <w:rtl w:val="0"/>
        </w:rPr>
        <w:t xml:space="preserve">IEEE Transactions on Intelligent Transportation Systems</w:t>
      </w:r>
      <w:r w:rsidDel="00000000" w:rsidR="00000000" w:rsidRPr="00000000">
        <w:rPr>
          <w:rFonts w:ascii="Times New Roman" w:cs="Times New Roman" w:eastAsia="Times New Roman" w:hAnsi="Times New Roman"/>
          <w:sz w:val="24"/>
          <w:szCs w:val="24"/>
          <w:rtl w:val="0"/>
        </w:rPr>
        <w:t xml:space="preserve">, 1–9. https://doi.org/10.1109/tits.2014.2345663</w:t>
      </w:r>
    </w:p>
    <w:p w:rsidR="00000000" w:rsidDel="00000000" w:rsidP="00000000" w:rsidRDefault="00000000" w:rsidRPr="00000000" w14:paraId="000000FB">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H., Rakha, H. A., &amp; Sadek, S. (2011). Real-time freeway traffic state prediction: A particle filter approach. </w:t>
      </w:r>
      <w:r w:rsidDel="00000000" w:rsidR="00000000" w:rsidRPr="00000000">
        <w:rPr>
          <w:rFonts w:ascii="Times New Roman" w:cs="Times New Roman" w:eastAsia="Times New Roman" w:hAnsi="Times New Roman"/>
          <w:i w:val="1"/>
          <w:sz w:val="24"/>
          <w:szCs w:val="24"/>
          <w:rtl w:val="0"/>
        </w:rPr>
        <w:t xml:space="preserve">2011 14th International IEEE Conference on Intelligent Transportation Systems (ITSC)</w:t>
      </w:r>
      <w:r w:rsidDel="00000000" w:rsidR="00000000" w:rsidRPr="00000000">
        <w:rPr>
          <w:rFonts w:ascii="Times New Roman" w:cs="Times New Roman" w:eastAsia="Times New Roman" w:hAnsi="Times New Roman"/>
          <w:sz w:val="24"/>
          <w:szCs w:val="24"/>
          <w:rtl w:val="0"/>
        </w:rPr>
        <w:t xml:space="preserve">. https://doi.org/10.1109/itsc.2011.6082873</w:t>
      </w:r>
    </w:p>
    <w:p w:rsidR="00000000" w:rsidDel="00000000" w:rsidP="00000000" w:rsidRDefault="00000000" w:rsidRPr="00000000" w14:paraId="000000FC">
      <w:pPr>
        <w:spacing w:line="523.6363636363636" w:lineRule="auto"/>
        <w:ind w:left="72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appropriate citations and references.</w:t>
      </w:r>
    </w:p>
    <w:p w:rsidR="00000000" w:rsidDel="00000000" w:rsidP="00000000" w:rsidRDefault="00000000" w:rsidRPr="00000000" w14:paraId="0000010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sure to include a citation and link(s) for the dataset(s) </w:t>
      </w:r>
    </w:p>
    <w:p w:rsidR="00000000" w:rsidDel="00000000" w:rsidP="00000000" w:rsidRDefault="00000000" w:rsidRPr="00000000" w14:paraId="00000101">
      <w:pPr>
        <w:numPr>
          <w:ilvl w:val="0"/>
          <w:numId w:val="3"/>
        </w:numPr>
        <w:spacing w:line="36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See </w:t>
      </w:r>
      <w:hyperlink r:id="rId10">
        <w:r w:rsidDel="00000000" w:rsidR="00000000" w:rsidRPr="00000000">
          <w:rPr>
            <w:rFonts w:ascii="Times New Roman" w:cs="Times New Roman" w:eastAsia="Times New Roman" w:hAnsi="Times New Roman"/>
            <w:color w:val="1155cc"/>
            <w:sz w:val="24"/>
            <w:szCs w:val="24"/>
            <w:u w:val="single"/>
            <w:rtl w:val="0"/>
          </w:rPr>
          <w:t xml:space="preserve">http://infoguides.gmu.edu/citingdata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2">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104">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a piece of data</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content should be added as necessary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infoguides.gmu.edu/citingdata"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ata.cityofnewyork.us/Transportation/DOT-Traffic-Speeds-NBE/i4gi-tjb9"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